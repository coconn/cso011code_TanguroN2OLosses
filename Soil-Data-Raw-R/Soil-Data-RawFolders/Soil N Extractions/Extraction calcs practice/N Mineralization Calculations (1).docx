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60E64" w14:textId="77777777" w:rsidR="006F0844" w:rsidRPr="00EF4360" w:rsidRDefault="0041536E">
      <w:pPr>
        <w:rPr>
          <w:rFonts w:ascii="Calibri" w:hAnsi="Calibri"/>
          <w:b/>
        </w:rPr>
      </w:pPr>
      <w:r w:rsidRPr="00EF4360">
        <w:rPr>
          <w:rFonts w:ascii="Calibri" w:hAnsi="Calibri"/>
          <w:b/>
        </w:rPr>
        <w:t>N Mineralization Calculations</w:t>
      </w:r>
    </w:p>
    <w:p w14:paraId="0F231E39" w14:textId="77777777" w:rsidR="0041536E" w:rsidRPr="00EF4360" w:rsidRDefault="0041536E">
      <w:pPr>
        <w:rPr>
          <w:rFonts w:ascii="Calibri" w:hAnsi="Calibri"/>
        </w:rPr>
      </w:pPr>
    </w:p>
    <w:p w14:paraId="6E8CB3E6" w14:textId="5DB1F59C" w:rsidR="002B182B" w:rsidRPr="00EF4360" w:rsidRDefault="002B182B">
      <w:pPr>
        <w:rPr>
          <w:rFonts w:ascii="Calibri" w:hAnsi="Calibri"/>
          <w:u w:val="single"/>
        </w:rPr>
      </w:pPr>
      <w:r w:rsidRPr="00EF4360">
        <w:rPr>
          <w:rFonts w:ascii="Calibri" w:hAnsi="Calibri"/>
          <w:u w:val="single"/>
        </w:rPr>
        <w:t xml:space="preserve">For both the </w:t>
      </w:r>
      <w:r w:rsidR="00E066D3" w:rsidRPr="00EF4360">
        <w:rPr>
          <w:rFonts w:ascii="Calibri" w:hAnsi="Calibri"/>
          <w:u w:val="single"/>
        </w:rPr>
        <w:t xml:space="preserve">in situ </w:t>
      </w:r>
      <w:r w:rsidRPr="00EF4360">
        <w:rPr>
          <w:rFonts w:ascii="Calibri" w:hAnsi="Calibri"/>
          <w:u w:val="single"/>
        </w:rPr>
        <w:t>field and lab incubations:</w:t>
      </w:r>
    </w:p>
    <w:p w14:paraId="514B28FA" w14:textId="77777777" w:rsidR="0041536E" w:rsidRPr="00EF4360" w:rsidRDefault="0041536E" w:rsidP="0041536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F4360">
        <w:rPr>
          <w:rFonts w:ascii="Calibri" w:hAnsi="Calibri"/>
        </w:rPr>
        <w:t>For each sample, calculate the mass of water in the soil that was extracted (fresh weight – dry weight) in grams. Convert to liters.</w:t>
      </w:r>
    </w:p>
    <w:p w14:paraId="4B6FE878" w14:textId="48E68FC9" w:rsidR="0041536E" w:rsidRPr="00EF4360" w:rsidRDefault="0041536E" w:rsidP="0041536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F4360">
        <w:rPr>
          <w:rFonts w:ascii="Calibri" w:hAnsi="Calibri"/>
        </w:rPr>
        <w:t>Add the volume of water (L) to the volume of extract used in the extraction (e.g., .05 L) to get the total extract volume</w:t>
      </w:r>
      <w:r w:rsidR="00EF4360">
        <w:rPr>
          <w:rFonts w:ascii="Calibri" w:hAnsi="Calibri"/>
        </w:rPr>
        <w:t xml:space="preserve"> for each sample</w:t>
      </w:r>
      <w:r w:rsidRPr="00EF4360">
        <w:rPr>
          <w:rFonts w:ascii="Calibri" w:hAnsi="Calibri"/>
        </w:rPr>
        <w:t>.</w:t>
      </w:r>
    </w:p>
    <w:p w14:paraId="1F3621C8" w14:textId="3BF2525A" w:rsidR="0041536E" w:rsidRDefault="0041536E" w:rsidP="0041536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F4360">
        <w:rPr>
          <w:rFonts w:ascii="Calibri" w:hAnsi="Calibri"/>
        </w:rPr>
        <w:t>Multiple the total extract volume (L) by the</w:t>
      </w:r>
      <w:ins w:id="0" w:author="Christine O'Connell" w:date="2015-04-20T15:09:00Z">
        <w:r w:rsidR="00BC02F8">
          <w:rPr>
            <w:rFonts w:ascii="Calibri" w:hAnsi="Calibri"/>
          </w:rPr>
          <w:t xml:space="preserve"> blan-corrected</w:t>
        </w:r>
      </w:ins>
      <w:bookmarkStart w:id="1" w:name="_GoBack"/>
      <w:bookmarkEnd w:id="1"/>
      <w:r w:rsidRPr="00EF4360">
        <w:rPr>
          <w:rFonts w:ascii="Calibri" w:hAnsi="Calibri"/>
        </w:rPr>
        <w:t xml:space="preserve"> concentration of N measured in the extract (mg/L</w:t>
      </w:r>
      <w:ins w:id="2" w:author="Christine O'Connell" w:date="2015-04-20T15:09:00Z">
        <w:r w:rsidR="00BC02F8">
          <w:rPr>
            <w:rFonts w:ascii="Calibri" w:hAnsi="Calibri"/>
          </w:rPr>
          <w:t>, same as ppm</w:t>
        </w:r>
      </w:ins>
      <w:r w:rsidRPr="00EF4360">
        <w:rPr>
          <w:rFonts w:ascii="Calibri" w:hAnsi="Calibri"/>
        </w:rPr>
        <w:t>) to determine the mass of NH</w:t>
      </w:r>
      <w:r w:rsidRPr="00EF4360">
        <w:rPr>
          <w:rFonts w:ascii="Calibri" w:hAnsi="Calibri"/>
          <w:vertAlign w:val="subscript"/>
        </w:rPr>
        <w:t>4</w:t>
      </w:r>
      <w:r w:rsidRPr="00EF4360">
        <w:rPr>
          <w:rFonts w:ascii="Calibri" w:hAnsi="Calibri"/>
        </w:rPr>
        <w:t>-N, NO</w:t>
      </w:r>
      <w:r w:rsidRPr="00EF4360">
        <w:rPr>
          <w:rFonts w:ascii="Calibri" w:hAnsi="Calibri"/>
          <w:vertAlign w:val="subscript"/>
        </w:rPr>
        <w:t>3</w:t>
      </w:r>
      <w:r w:rsidRPr="00EF4360">
        <w:rPr>
          <w:rFonts w:ascii="Calibri" w:hAnsi="Calibri"/>
        </w:rPr>
        <w:t>-N, and (NH</w:t>
      </w:r>
      <w:r w:rsidRPr="00EF4360">
        <w:rPr>
          <w:rFonts w:ascii="Calibri" w:hAnsi="Calibri"/>
          <w:vertAlign w:val="subscript"/>
        </w:rPr>
        <w:t>4</w:t>
      </w:r>
      <w:r w:rsidRPr="00EF4360">
        <w:rPr>
          <w:rFonts w:ascii="Calibri" w:hAnsi="Calibri"/>
        </w:rPr>
        <w:t>+NO</w:t>
      </w:r>
      <w:r w:rsidRPr="00EF4360">
        <w:rPr>
          <w:rFonts w:ascii="Calibri" w:hAnsi="Calibri"/>
          <w:vertAlign w:val="subscript"/>
        </w:rPr>
        <w:t>3</w:t>
      </w:r>
      <w:r w:rsidRPr="00EF4360">
        <w:rPr>
          <w:rFonts w:ascii="Calibri" w:hAnsi="Calibri"/>
        </w:rPr>
        <w:t>)-N in the soil</w:t>
      </w:r>
      <w:r w:rsidR="00EF4360">
        <w:rPr>
          <w:rFonts w:ascii="Calibri" w:hAnsi="Calibri"/>
        </w:rPr>
        <w:t xml:space="preserve"> (mg N)</w:t>
      </w:r>
      <w:r w:rsidRPr="00EF4360">
        <w:rPr>
          <w:rFonts w:ascii="Calibri" w:hAnsi="Calibri"/>
        </w:rPr>
        <w:t>.</w:t>
      </w:r>
    </w:p>
    <w:p w14:paraId="052970F3" w14:textId="577E8A7F" w:rsidR="00253A18" w:rsidRPr="00EF4360" w:rsidRDefault="00253A18" w:rsidP="0041536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Convert the fresh soil mass of each sample to a dry soil equivalent, </w:t>
      </w:r>
      <w:r w:rsidR="003A78FF">
        <w:rPr>
          <w:rFonts w:ascii="Calibri" w:hAnsi="Calibri"/>
        </w:rPr>
        <w:t>by multiplying by the dry/fresh weight ratio of the soil moisture sample: (Dry Wt</w:t>
      </w:r>
      <w:r w:rsidR="003A78FF" w:rsidRPr="003A78FF">
        <w:rPr>
          <w:rFonts w:ascii="Calibri" w:hAnsi="Calibri"/>
          <w:vertAlign w:val="subscript"/>
        </w:rPr>
        <w:t>moist</w:t>
      </w:r>
      <w:r w:rsidR="003A78FF">
        <w:rPr>
          <w:rFonts w:ascii="Calibri" w:hAnsi="Calibri"/>
        </w:rPr>
        <w:t>/</w:t>
      </w:r>
      <w:r w:rsidR="003A78FF" w:rsidRPr="003A78FF">
        <w:rPr>
          <w:rFonts w:ascii="Calibri" w:hAnsi="Calibri"/>
        </w:rPr>
        <w:t xml:space="preserve"> </w:t>
      </w:r>
      <w:r w:rsidR="003A78FF">
        <w:rPr>
          <w:rFonts w:ascii="Calibri" w:hAnsi="Calibri"/>
        </w:rPr>
        <w:t>Fresh Wt</w:t>
      </w:r>
      <w:r w:rsidR="003A78FF" w:rsidRPr="003A78FF">
        <w:rPr>
          <w:rFonts w:ascii="Calibri" w:hAnsi="Calibri"/>
          <w:vertAlign w:val="subscript"/>
        </w:rPr>
        <w:t>moist</w:t>
      </w:r>
      <w:r w:rsidR="003A78FF">
        <w:rPr>
          <w:rFonts w:ascii="Calibri" w:hAnsi="Calibri"/>
        </w:rPr>
        <w:t>) x Fresh Wt</w:t>
      </w:r>
      <w:r w:rsidR="003A78FF" w:rsidRPr="003A78FF">
        <w:rPr>
          <w:rFonts w:ascii="Calibri" w:hAnsi="Calibri"/>
          <w:vertAlign w:val="subscript"/>
        </w:rPr>
        <w:t>sample</w:t>
      </w:r>
    </w:p>
    <w:p w14:paraId="7ABAB57E" w14:textId="7737F93F" w:rsidR="0041536E" w:rsidRPr="00EF4360" w:rsidRDefault="00A13A02" w:rsidP="0041536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F4360">
        <w:rPr>
          <w:rFonts w:ascii="Calibri" w:hAnsi="Calibri"/>
        </w:rPr>
        <w:t>For each N species (and the total)</w:t>
      </w:r>
      <w:r w:rsidR="00A328B0" w:rsidRPr="00EF4360">
        <w:rPr>
          <w:rFonts w:ascii="Calibri" w:hAnsi="Calibri"/>
        </w:rPr>
        <w:t>,</w:t>
      </w:r>
      <w:r w:rsidRPr="00EF4360">
        <w:rPr>
          <w:rFonts w:ascii="Calibri" w:hAnsi="Calibri"/>
        </w:rPr>
        <w:t xml:space="preserve"> </w:t>
      </w:r>
      <w:r w:rsidR="00A328B0" w:rsidRPr="00EF4360">
        <w:rPr>
          <w:rFonts w:ascii="Calibri" w:hAnsi="Calibri"/>
        </w:rPr>
        <w:t>d</w:t>
      </w:r>
      <w:r w:rsidR="0041536E" w:rsidRPr="00EF4360">
        <w:rPr>
          <w:rFonts w:ascii="Calibri" w:hAnsi="Calibri"/>
        </w:rPr>
        <w:t xml:space="preserve">ivide </w:t>
      </w:r>
      <w:r w:rsidR="00A328B0" w:rsidRPr="00EF4360">
        <w:rPr>
          <w:rFonts w:ascii="Calibri" w:hAnsi="Calibri"/>
        </w:rPr>
        <w:t>the mass of N</w:t>
      </w:r>
      <w:r w:rsidR="0041536E" w:rsidRPr="00EF4360">
        <w:rPr>
          <w:rFonts w:ascii="Calibri" w:hAnsi="Calibri"/>
        </w:rPr>
        <w:t xml:space="preserve"> </w:t>
      </w:r>
      <w:r w:rsidR="00EF4360">
        <w:rPr>
          <w:rFonts w:ascii="Calibri" w:hAnsi="Calibri"/>
        </w:rPr>
        <w:t xml:space="preserve">(mg) </w:t>
      </w:r>
      <w:r w:rsidR="0041536E" w:rsidRPr="00EF4360">
        <w:rPr>
          <w:rFonts w:ascii="Calibri" w:hAnsi="Calibri"/>
        </w:rPr>
        <w:t xml:space="preserve">by the extracted dry soil mass </w:t>
      </w:r>
      <w:r w:rsidR="00EF4360">
        <w:rPr>
          <w:rFonts w:ascii="Calibri" w:hAnsi="Calibri"/>
        </w:rPr>
        <w:t xml:space="preserve">(g) </w:t>
      </w:r>
      <w:r w:rsidR="0041536E" w:rsidRPr="00EF4360">
        <w:rPr>
          <w:rFonts w:ascii="Calibri" w:hAnsi="Calibri"/>
        </w:rPr>
        <w:t xml:space="preserve">to convert to mg </w:t>
      </w:r>
      <w:r w:rsidR="00EF4360">
        <w:rPr>
          <w:rFonts w:ascii="Calibri" w:hAnsi="Calibri"/>
        </w:rPr>
        <w:t>N/g soil</w:t>
      </w:r>
      <w:r w:rsidR="0041536E" w:rsidRPr="00EF4360">
        <w:rPr>
          <w:rFonts w:ascii="Calibri" w:hAnsi="Calibri"/>
        </w:rPr>
        <w:t>.</w:t>
      </w:r>
    </w:p>
    <w:p w14:paraId="67D199AF" w14:textId="77777777" w:rsidR="00A328B0" w:rsidRPr="00EF4360" w:rsidRDefault="00A328B0" w:rsidP="0041536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F4360">
        <w:rPr>
          <w:rFonts w:ascii="Calibri" w:hAnsi="Calibri"/>
        </w:rPr>
        <w:t>Repeat 1-4 for both the initial samples and the final samples.</w:t>
      </w:r>
    </w:p>
    <w:p w14:paraId="6F01B29A" w14:textId="5AEF832D" w:rsidR="0041536E" w:rsidRPr="00EF4360" w:rsidRDefault="00A328B0" w:rsidP="0041536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F4360">
        <w:rPr>
          <w:rFonts w:ascii="Calibri" w:hAnsi="Calibri"/>
        </w:rPr>
        <w:t xml:space="preserve">Subtract the initial mg N/g soil from the final mg N/g soil and divide by the total number days </w:t>
      </w:r>
      <w:r w:rsidR="00617837">
        <w:rPr>
          <w:rFonts w:ascii="Calibri" w:hAnsi="Calibri"/>
        </w:rPr>
        <w:t xml:space="preserve">of incubation. Do this separately </w:t>
      </w:r>
      <w:r w:rsidRPr="00EF4360">
        <w:rPr>
          <w:rFonts w:ascii="Calibri" w:hAnsi="Calibri"/>
        </w:rPr>
        <w:t xml:space="preserve">for </w:t>
      </w:r>
      <w:r w:rsidR="00E066D3" w:rsidRPr="00EF4360">
        <w:rPr>
          <w:rFonts w:ascii="Calibri" w:hAnsi="Calibri"/>
        </w:rPr>
        <w:t>NH</w:t>
      </w:r>
      <w:r w:rsidR="00E066D3" w:rsidRPr="00EF4360">
        <w:rPr>
          <w:rFonts w:ascii="Calibri" w:hAnsi="Calibri"/>
          <w:vertAlign w:val="subscript"/>
        </w:rPr>
        <w:t>4</w:t>
      </w:r>
      <w:r w:rsidRPr="00EF4360">
        <w:rPr>
          <w:rFonts w:ascii="Calibri" w:hAnsi="Calibri"/>
        </w:rPr>
        <w:t>-N to determ</w:t>
      </w:r>
      <w:r w:rsidR="00617837">
        <w:rPr>
          <w:rFonts w:ascii="Calibri" w:hAnsi="Calibri"/>
        </w:rPr>
        <w:t>ine the net ammonification rate;</w:t>
      </w:r>
      <w:r w:rsidRPr="00EF4360">
        <w:rPr>
          <w:rFonts w:ascii="Calibri" w:hAnsi="Calibri"/>
        </w:rPr>
        <w:t xml:space="preserve"> for </w:t>
      </w:r>
      <w:r w:rsidR="00E066D3" w:rsidRPr="00EF4360">
        <w:rPr>
          <w:rFonts w:ascii="Calibri" w:hAnsi="Calibri"/>
        </w:rPr>
        <w:t>NO</w:t>
      </w:r>
      <w:r w:rsidR="00E066D3" w:rsidRPr="00EF4360">
        <w:rPr>
          <w:rFonts w:ascii="Calibri" w:hAnsi="Calibri"/>
          <w:vertAlign w:val="subscript"/>
        </w:rPr>
        <w:t>3</w:t>
      </w:r>
      <w:r w:rsidRPr="00EF4360">
        <w:rPr>
          <w:rFonts w:ascii="Calibri" w:hAnsi="Calibri"/>
        </w:rPr>
        <w:t>-N to deter</w:t>
      </w:r>
      <w:r w:rsidR="00617837">
        <w:rPr>
          <w:rFonts w:ascii="Calibri" w:hAnsi="Calibri"/>
        </w:rPr>
        <w:t>mine the net nitrification rate;</w:t>
      </w:r>
      <w:r w:rsidRPr="00EF4360">
        <w:rPr>
          <w:rFonts w:ascii="Calibri" w:hAnsi="Calibri"/>
        </w:rPr>
        <w:t xml:space="preserve"> and for (</w:t>
      </w:r>
      <w:r w:rsidR="00E066D3" w:rsidRPr="00EF4360">
        <w:rPr>
          <w:rFonts w:ascii="Calibri" w:hAnsi="Calibri"/>
        </w:rPr>
        <w:t>NH</w:t>
      </w:r>
      <w:r w:rsidR="00E066D3" w:rsidRPr="00EF4360">
        <w:rPr>
          <w:rFonts w:ascii="Calibri" w:hAnsi="Calibri"/>
          <w:vertAlign w:val="subscript"/>
        </w:rPr>
        <w:t>4</w:t>
      </w:r>
      <w:r w:rsidR="00E066D3" w:rsidRPr="00EF4360">
        <w:rPr>
          <w:rFonts w:ascii="Calibri" w:hAnsi="Calibri"/>
        </w:rPr>
        <w:t>+NO</w:t>
      </w:r>
      <w:r w:rsidR="00E066D3" w:rsidRPr="00EF4360">
        <w:rPr>
          <w:rFonts w:ascii="Calibri" w:hAnsi="Calibri"/>
          <w:vertAlign w:val="subscript"/>
        </w:rPr>
        <w:t>3</w:t>
      </w:r>
      <w:r w:rsidRPr="00EF4360">
        <w:rPr>
          <w:rFonts w:ascii="Calibri" w:hAnsi="Calibri"/>
        </w:rPr>
        <w:t xml:space="preserve">)-N to determine the net mineralization rate in </w:t>
      </w:r>
      <w:r w:rsidR="00E066D3" w:rsidRPr="00EF4360">
        <w:rPr>
          <w:rFonts w:ascii="Calibri" w:hAnsi="Calibri"/>
        </w:rPr>
        <w:t xml:space="preserve">mg </w:t>
      </w:r>
      <w:r w:rsidRPr="00EF4360">
        <w:rPr>
          <w:rFonts w:ascii="Calibri" w:hAnsi="Calibri"/>
        </w:rPr>
        <w:t xml:space="preserve">N g soil </w:t>
      </w:r>
      <w:r w:rsidRPr="00EF4360">
        <w:rPr>
          <w:rFonts w:ascii="Calibri" w:hAnsi="Calibri"/>
          <w:vertAlign w:val="superscript"/>
        </w:rPr>
        <w:t>-1</w:t>
      </w:r>
      <w:r w:rsidRPr="00EF4360">
        <w:rPr>
          <w:rFonts w:ascii="Calibri" w:hAnsi="Calibri"/>
        </w:rPr>
        <w:t xml:space="preserve"> d</w:t>
      </w:r>
      <w:r w:rsidRPr="00EF4360">
        <w:rPr>
          <w:rFonts w:ascii="Calibri" w:hAnsi="Calibri"/>
          <w:vertAlign w:val="superscript"/>
        </w:rPr>
        <w:t>-1</w:t>
      </w:r>
      <w:r w:rsidRPr="00EF4360">
        <w:rPr>
          <w:rFonts w:ascii="Calibri" w:hAnsi="Calibri"/>
        </w:rPr>
        <w:t>.</w:t>
      </w:r>
    </w:p>
    <w:p w14:paraId="401F10BF" w14:textId="77777777" w:rsidR="002B182B" w:rsidRPr="00EF4360" w:rsidRDefault="002B182B" w:rsidP="002B182B">
      <w:pPr>
        <w:ind w:left="360"/>
        <w:rPr>
          <w:rFonts w:ascii="Calibri" w:hAnsi="Calibri"/>
        </w:rPr>
      </w:pPr>
    </w:p>
    <w:p w14:paraId="70A5BA6A" w14:textId="2F242D73" w:rsidR="002B182B" w:rsidRPr="00EF4360" w:rsidRDefault="002B182B" w:rsidP="002B182B">
      <w:pPr>
        <w:rPr>
          <w:rFonts w:ascii="Calibri" w:hAnsi="Calibri"/>
          <w:u w:val="single"/>
        </w:rPr>
      </w:pPr>
      <w:r w:rsidRPr="00EF4360">
        <w:rPr>
          <w:rFonts w:ascii="Calibri" w:hAnsi="Calibri"/>
          <w:u w:val="single"/>
        </w:rPr>
        <w:t>F</w:t>
      </w:r>
      <w:r w:rsidR="00E066D3" w:rsidRPr="00EF4360">
        <w:rPr>
          <w:rFonts w:ascii="Calibri" w:hAnsi="Calibri"/>
          <w:u w:val="single"/>
        </w:rPr>
        <w:t xml:space="preserve">urther calculations to convert in situ </w:t>
      </w:r>
      <w:r w:rsidRPr="00EF4360">
        <w:rPr>
          <w:rFonts w:ascii="Calibri" w:hAnsi="Calibri"/>
          <w:u w:val="single"/>
        </w:rPr>
        <w:t xml:space="preserve">field </w:t>
      </w:r>
      <w:r w:rsidR="00E066D3" w:rsidRPr="00EF4360">
        <w:rPr>
          <w:rFonts w:ascii="Calibri" w:hAnsi="Calibri"/>
          <w:u w:val="single"/>
        </w:rPr>
        <w:t>rates to per unit area rates</w:t>
      </w:r>
      <w:r w:rsidRPr="00EF4360">
        <w:rPr>
          <w:rFonts w:ascii="Calibri" w:hAnsi="Calibri"/>
          <w:u w:val="single"/>
        </w:rPr>
        <w:t>:</w:t>
      </w:r>
    </w:p>
    <w:p w14:paraId="03CCCA19" w14:textId="44C401B3" w:rsidR="00E066D3" w:rsidRPr="00EF4360" w:rsidRDefault="00E066D3" w:rsidP="002B182B">
      <w:pPr>
        <w:rPr>
          <w:rFonts w:ascii="Calibri" w:hAnsi="Calibri"/>
        </w:rPr>
      </w:pPr>
      <w:r w:rsidRPr="00EF4360">
        <w:rPr>
          <w:rFonts w:ascii="Calibri" w:hAnsi="Calibri"/>
        </w:rPr>
        <w:t>This will require having plot-level estimates of bulk density. Can you check with Troy to determine whether they have measured bulk density recently? If not, we should consider doing that this summer.</w:t>
      </w:r>
    </w:p>
    <w:p w14:paraId="6A07B552" w14:textId="77777777" w:rsidR="00E066D3" w:rsidRPr="00EF4360" w:rsidRDefault="00E066D3" w:rsidP="002B182B">
      <w:pPr>
        <w:rPr>
          <w:rFonts w:ascii="Calibri" w:hAnsi="Calibri"/>
        </w:rPr>
      </w:pPr>
    </w:p>
    <w:p w14:paraId="2E8213FC" w14:textId="25CACC4A" w:rsidR="00E066D3" w:rsidRPr="00EF4360" w:rsidRDefault="00E066D3" w:rsidP="00EF4360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EF4360">
        <w:rPr>
          <w:rFonts w:ascii="Calibri" w:hAnsi="Calibri"/>
        </w:rPr>
        <w:t xml:space="preserve">For each sample, multiply the net rate of ammonification, nitrification, or mineralization </w:t>
      </w:r>
      <w:r w:rsidR="00617837">
        <w:rPr>
          <w:rFonts w:ascii="Calibri" w:hAnsi="Calibri"/>
        </w:rPr>
        <w:t xml:space="preserve">of a per soil mass basis </w:t>
      </w:r>
      <w:r w:rsidRPr="00EF4360">
        <w:rPr>
          <w:rFonts w:ascii="Calibri" w:hAnsi="Calibri"/>
        </w:rPr>
        <w:t>(mg N g soil</w:t>
      </w:r>
      <w:r w:rsidRPr="00EF4360">
        <w:rPr>
          <w:rFonts w:ascii="Calibri" w:hAnsi="Calibri"/>
          <w:vertAlign w:val="superscript"/>
        </w:rPr>
        <w:t>-1</w:t>
      </w:r>
      <w:r w:rsidRPr="00EF4360">
        <w:rPr>
          <w:rFonts w:ascii="Calibri" w:hAnsi="Calibri"/>
        </w:rPr>
        <w:t xml:space="preserve"> d</w:t>
      </w:r>
      <w:r w:rsidRPr="00EF4360">
        <w:rPr>
          <w:rFonts w:ascii="Calibri" w:hAnsi="Calibri"/>
          <w:vertAlign w:val="superscript"/>
        </w:rPr>
        <w:t>-1</w:t>
      </w:r>
      <w:r w:rsidRPr="00EF4360">
        <w:rPr>
          <w:rFonts w:ascii="Calibri" w:hAnsi="Calibri"/>
        </w:rPr>
        <w:t>) x bulk density (g/cm</w:t>
      </w:r>
      <w:r w:rsidRPr="00EF4360">
        <w:rPr>
          <w:rFonts w:ascii="Calibri" w:hAnsi="Calibri"/>
          <w:vertAlign w:val="superscript"/>
        </w:rPr>
        <w:t>3</w:t>
      </w:r>
      <w:r w:rsidRPr="00EF4360">
        <w:rPr>
          <w:rFonts w:ascii="Calibri" w:hAnsi="Calibri"/>
        </w:rPr>
        <w:t>) x depth of the core (cm) x 10,000 cm</w:t>
      </w:r>
      <w:r w:rsidRPr="00EF4360">
        <w:rPr>
          <w:rFonts w:ascii="Calibri" w:hAnsi="Calibri"/>
          <w:vertAlign w:val="superscript"/>
        </w:rPr>
        <w:t>2</w:t>
      </w:r>
      <w:r w:rsidRPr="00EF4360">
        <w:rPr>
          <w:rFonts w:ascii="Calibri" w:hAnsi="Calibri"/>
        </w:rPr>
        <w:t>/m</w:t>
      </w:r>
      <w:r w:rsidRPr="00EF4360">
        <w:rPr>
          <w:rFonts w:ascii="Calibri" w:hAnsi="Calibri"/>
          <w:vertAlign w:val="superscript"/>
        </w:rPr>
        <w:t>2</w:t>
      </w:r>
      <w:r w:rsidRPr="00EF4360">
        <w:rPr>
          <w:rFonts w:ascii="Calibri" w:hAnsi="Calibri"/>
        </w:rPr>
        <w:t xml:space="preserve"> to convert the rates </w:t>
      </w:r>
      <w:r w:rsidR="00617837">
        <w:rPr>
          <w:rFonts w:ascii="Calibri" w:hAnsi="Calibri"/>
        </w:rPr>
        <w:t>on a per ground area basis (m</w:t>
      </w:r>
      <w:r w:rsidRPr="00EF4360">
        <w:rPr>
          <w:rFonts w:ascii="Calibri" w:hAnsi="Calibri"/>
        </w:rPr>
        <w:t>g N</w:t>
      </w:r>
      <w:r w:rsidR="00EF4360" w:rsidRPr="00EF4360">
        <w:rPr>
          <w:rFonts w:ascii="Calibri" w:hAnsi="Calibri"/>
        </w:rPr>
        <w:t xml:space="preserve"> </w:t>
      </w:r>
      <w:r w:rsidRPr="00EF4360">
        <w:rPr>
          <w:rFonts w:ascii="Calibri" w:hAnsi="Calibri"/>
        </w:rPr>
        <w:t>m</w:t>
      </w:r>
      <w:r w:rsidR="00EF4360" w:rsidRPr="00EF4360">
        <w:rPr>
          <w:rFonts w:ascii="Calibri" w:hAnsi="Calibri"/>
          <w:vertAlign w:val="superscript"/>
        </w:rPr>
        <w:t>-</w:t>
      </w:r>
      <w:r w:rsidRPr="00EF4360">
        <w:rPr>
          <w:rFonts w:ascii="Calibri" w:hAnsi="Calibri"/>
          <w:vertAlign w:val="superscript"/>
        </w:rPr>
        <w:t>2</w:t>
      </w:r>
      <w:r w:rsidR="00EF4360" w:rsidRPr="00EF4360">
        <w:rPr>
          <w:rFonts w:ascii="Calibri" w:hAnsi="Calibri"/>
        </w:rPr>
        <w:t xml:space="preserve"> d</w:t>
      </w:r>
      <w:r w:rsidR="00EF4360" w:rsidRPr="00EF4360">
        <w:rPr>
          <w:rFonts w:ascii="Calibri" w:hAnsi="Calibri"/>
          <w:vertAlign w:val="superscript"/>
        </w:rPr>
        <w:t>-1</w:t>
      </w:r>
      <w:r w:rsidR="00617837">
        <w:rPr>
          <w:rFonts w:ascii="Calibri" w:hAnsi="Calibri"/>
        </w:rPr>
        <w:t>).</w:t>
      </w:r>
    </w:p>
    <w:p w14:paraId="3334D7F9" w14:textId="77777777" w:rsidR="00E066D3" w:rsidRPr="00EF4360" w:rsidRDefault="00E066D3" w:rsidP="002B182B">
      <w:pPr>
        <w:rPr>
          <w:rFonts w:ascii="Calibri" w:hAnsi="Calibri"/>
        </w:rPr>
      </w:pPr>
    </w:p>
    <w:sectPr w:rsidR="00E066D3" w:rsidRPr="00EF4360" w:rsidSect="00F61CC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64DD7"/>
    <w:multiLevelType w:val="hybridMultilevel"/>
    <w:tmpl w:val="E5323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2C5092"/>
    <w:multiLevelType w:val="hybridMultilevel"/>
    <w:tmpl w:val="1F322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571C8D"/>
    <w:multiLevelType w:val="hybridMultilevel"/>
    <w:tmpl w:val="DB8E7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6E"/>
    <w:rsid w:val="000F3948"/>
    <w:rsid w:val="00136890"/>
    <w:rsid w:val="00253A18"/>
    <w:rsid w:val="002B182B"/>
    <w:rsid w:val="003A78FF"/>
    <w:rsid w:val="0041536E"/>
    <w:rsid w:val="004708CF"/>
    <w:rsid w:val="00617837"/>
    <w:rsid w:val="006F0844"/>
    <w:rsid w:val="008159CE"/>
    <w:rsid w:val="00866E95"/>
    <w:rsid w:val="00A13A02"/>
    <w:rsid w:val="00A328B0"/>
    <w:rsid w:val="00BC02F8"/>
    <w:rsid w:val="00DA02B0"/>
    <w:rsid w:val="00E01350"/>
    <w:rsid w:val="00E066D3"/>
    <w:rsid w:val="00E84AAA"/>
    <w:rsid w:val="00EF4360"/>
    <w:rsid w:val="00F61CC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4B6B0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42AE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1536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C02F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2F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2F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2F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2F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42AE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1536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C02F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2F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2F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2F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2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266</Words>
  <Characters>1520</Characters>
  <Application>Microsoft Macintosh Word</Application>
  <DocSecurity>0</DocSecurity>
  <Lines>12</Lines>
  <Paragraphs>3</Paragraphs>
  <ScaleCrop>false</ScaleCrop>
  <Company>University of Minnesota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Hobbie</dc:creator>
  <cp:keywords/>
  <dc:description/>
  <cp:lastModifiedBy>Christine O'Connell</cp:lastModifiedBy>
  <cp:revision>8</cp:revision>
  <dcterms:created xsi:type="dcterms:W3CDTF">2015-03-26T14:12:00Z</dcterms:created>
  <dcterms:modified xsi:type="dcterms:W3CDTF">2015-04-20T20:09:00Z</dcterms:modified>
</cp:coreProperties>
</file>